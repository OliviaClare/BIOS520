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3EA09" w14:textId="77777777" w:rsidR="00BC3D66" w:rsidRDefault="00BC3D66" w:rsidP="00BC3D66"/>
    <w:p w14:paraId="697C9DF1" w14:textId="1A6CB575" w:rsidR="00524787" w:rsidRDefault="00524787" w:rsidP="00524787">
      <w:r>
        <w:t>Homework #5/Project  (200pts total)</w:t>
      </w:r>
      <w:r>
        <w:tab/>
      </w:r>
      <w:r>
        <w:tab/>
        <w:t xml:space="preserve">                Name___</w:t>
      </w:r>
      <w:r w:rsidR="00CE47BE">
        <w:t>Yuxuan Chen</w:t>
      </w:r>
      <w:r>
        <w:t>_________</w:t>
      </w:r>
    </w:p>
    <w:p w14:paraId="6CC42866" w14:textId="77777777" w:rsidR="00524787" w:rsidRDefault="00524787" w:rsidP="00524787">
      <w:r>
        <w:t>Due 4/10 1pm</w:t>
      </w:r>
    </w:p>
    <w:p w14:paraId="16B37B63" w14:textId="77777777" w:rsidR="00BC3D66" w:rsidRDefault="00BC3D66"/>
    <w:p w14:paraId="293B7F46" w14:textId="6A8E78FE" w:rsidR="006A70C5" w:rsidRDefault="006A70C5"/>
    <w:p w14:paraId="44515283" w14:textId="73514FBD" w:rsidR="00751E71" w:rsidRPr="006A70C5" w:rsidRDefault="00523DB4" w:rsidP="00751E71">
      <w:r>
        <w:t>1</w:t>
      </w:r>
      <w:r w:rsidR="00A7310A">
        <w:t>a.</w:t>
      </w:r>
      <w:r w:rsidR="00EC2AC5">
        <w:t>(</w:t>
      </w:r>
      <w:r w:rsidR="00AD4A77">
        <w:t>5</w:t>
      </w:r>
      <w:r w:rsidR="00EC2AC5">
        <w:t xml:space="preserve">0 pts) </w:t>
      </w:r>
      <w:r w:rsidR="006A70C5" w:rsidRPr="004A68B6">
        <w:t xml:space="preserve">The </w:t>
      </w:r>
      <w:r w:rsidR="00751E71" w:rsidRPr="004A68B6">
        <w:t xml:space="preserve">primary objective of this study is to show that chronic treatment with </w:t>
      </w:r>
      <w:r w:rsidR="00751E71">
        <w:t>drug A</w:t>
      </w:r>
      <w:r w:rsidR="00751E71" w:rsidRPr="004A68B6">
        <w:t xml:space="preserve"> in C</w:t>
      </w:r>
      <w:r w:rsidR="00751E71">
        <w:t xml:space="preserve">ystic </w:t>
      </w:r>
      <w:r w:rsidR="00751E71" w:rsidRPr="004A68B6">
        <w:t>F</w:t>
      </w:r>
      <w:r w:rsidR="00751E71">
        <w:t>ibrosis</w:t>
      </w:r>
      <w:r w:rsidR="00751E71" w:rsidRPr="004A68B6">
        <w:t xml:space="preserve"> </w:t>
      </w:r>
      <w:r w:rsidR="00751E71">
        <w:t xml:space="preserve">(CF) </w:t>
      </w:r>
      <w:r w:rsidR="00751E71" w:rsidRPr="004A68B6">
        <w:t xml:space="preserve">subjects with </w:t>
      </w:r>
      <w:r w:rsidR="00751E71">
        <w:t xml:space="preserve">high risk </w:t>
      </w:r>
      <w:r w:rsidR="00751E71" w:rsidRPr="004A68B6">
        <w:t>prediabetes prevents the conversion to diabetes.</w:t>
      </w:r>
      <w:r w:rsidR="00751E71">
        <w:t xml:space="preserve"> The primary outcome variable is the conversion from high risk prediabetes to overt diabetes. Forty percent of CF patients in the study age range are expected to have high risk prediabetes. </w:t>
      </w:r>
      <w:r w:rsidR="00751E71" w:rsidRPr="004A68B6">
        <w:rPr>
          <w:rFonts w:cs="Arial"/>
        </w:rPr>
        <w:t xml:space="preserve">Hence, for our sample size calculation, we assume that 20% of the CF adults with </w:t>
      </w:r>
      <w:r w:rsidR="00751E71">
        <w:rPr>
          <w:rFonts w:cs="Arial"/>
        </w:rPr>
        <w:t xml:space="preserve">high risk </w:t>
      </w:r>
      <w:r w:rsidR="00751E71" w:rsidRPr="004A68B6">
        <w:rPr>
          <w:rFonts w:cs="Arial"/>
        </w:rPr>
        <w:t xml:space="preserve">prediabetes will develop CFRD each year. In addition, </w:t>
      </w:r>
      <w:r w:rsidR="00751E71">
        <w:rPr>
          <w:rFonts w:cs="Arial"/>
        </w:rPr>
        <w:t>based on preliminary data, we estimate the one-year conversion rate for the treatment group is between 2-8%.</w:t>
      </w:r>
    </w:p>
    <w:p w14:paraId="7ED74C2B" w14:textId="77777777" w:rsidR="00751E71" w:rsidRDefault="00751E71" w:rsidP="00751E71">
      <w:pPr>
        <w:rPr>
          <w:rFonts w:cs="Arial"/>
        </w:rPr>
      </w:pPr>
    </w:p>
    <w:p w14:paraId="0C615975" w14:textId="30CC8CB0" w:rsidR="006A70C5" w:rsidRDefault="00751E71" w:rsidP="00751E71">
      <w:r>
        <w:rPr>
          <w:rFonts w:cs="Arial"/>
        </w:rPr>
        <w:t>The sample sizes are equal in the two treatment groups. Table 1 presents the total sample is required to achieve 80% power when a log-rank test is used to compare the two groups with a one-year enrollment, one-year follow-up, assuming a 0% dropout rate. Complete the table below of the sample sizes needed.</w:t>
      </w:r>
    </w:p>
    <w:p w14:paraId="6E9E0FAA" w14:textId="40CBEB2A" w:rsidR="006A70C5" w:rsidRDefault="006A70C5" w:rsidP="006A70C5"/>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5"/>
      </w:tblGrid>
      <w:tr w:rsidR="006A70C5" w14:paraId="53B8D6C7" w14:textId="77777777" w:rsidTr="00D76C8E">
        <w:trPr>
          <w:trHeight w:val="435"/>
        </w:trPr>
        <w:tc>
          <w:tcPr>
            <w:tcW w:w="324" w:type="dxa"/>
          </w:tcPr>
          <w:tbl>
            <w:tblPr>
              <w:tblW w:w="92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2"/>
              <w:gridCol w:w="1170"/>
              <w:gridCol w:w="1710"/>
              <w:gridCol w:w="3780"/>
            </w:tblGrid>
            <w:tr w:rsidR="006A70C5" w:rsidRPr="00225911" w14:paraId="58D96C80" w14:textId="77777777" w:rsidTr="00D76C8E">
              <w:trPr>
                <w:trHeight w:val="615"/>
              </w:trPr>
              <w:tc>
                <w:tcPr>
                  <w:tcW w:w="2602" w:type="dxa"/>
                  <w:vMerge w:val="restart"/>
                </w:tcPr>
                <w:p w14:paraId="6A51455B" w14:textId="77777777" w:rsidR="006A70C5" w:rsidRPr="00225911" w:rsidRDefault="006A70C5" w:rsidP="00D76C8E">
                  <w:pPr>
                    <w:spacing w:after="200" w:line="276" w:lineRule="auto"/>
                    <w:rPr>
                      <w:szCs w:val="22"/>
                    </w:rPr>
                  </w:pPr>
                  <w:r w:rsidRPr="00225911">
                    <w:rPr>
                      <w:szCs w:val="22"/>
                    </w:rPr>
                    <w:t>One-year conversion rate in the control group</w:t>
                  </w:r>
                </w:p>
              </w:tc>
              <w:tc>
                <w:tcPr>
                  <w:tcW w:w="6660" w:type="dxa"/>
                  <w:gridSpan w:val="3"/>
                </w:tcPr>
                <w:p w14:paraId="4ADE9A7C" w14:textId="77777777" w:rsidR="006A70C5" w:rsidRPr="00225911" w:rsidRDefault="006A70C5" w:rsidP="00D76C8E">
                  <w:pPr>
                    <w:spacing w:after="200" w:line="276" w:lineRule="auto"/>
                    <w:rPr>
                      <w:szCs w:val="22"/>
                    </w:rPr>
                  </w:pPr>
                  <w:r w:rsidRPr="00225911">
                    <w:rPr>
                      <w:szCs w:val="22"/>
                    </w:rPr>
                    <w:t>One year conversion rate in the treatment group</w:t>
                  </w:r>
                </w:p>
              </w:tc>
            </w:tr>
            <w:tr w:rsidR="006A70C5" w:rsidRPr="00225911" w14:paraId="14F5DDA9" w14:textId="77777777" w:rsidTr="00D76C8E">
              <w:trPr>
                <w:trHeight w:val="345"/>
              </w:trPr>
              <w:tc>
                <w:tcPr>
                  <w:tcW w:w="2602" w:type="dxa"/>
                  <w:vMerge/>
                </w:tcPr>
                <w:p w14:paraId="28244218" w14:textId="77777777" w:rsidR="006A70C5" w:rsidRPr="00225911" w:rsidRDefault="006A70C5" w:rsidP="00D76C8E">
                  <w:pPr>
                    <w:spacing w:after="200" w:line="276" w:lineRule="auto"/>
                    <w:rPr>
                      <w:szCs w:val="22"/>
                    </w:rPr>
                  </w:pPr>
                </w:p>
              </w:tc>
              <w:tc>
                <w:tcPr>
                  <w:tcW w:w="1170" w:type="dxa"/>
                </w:tcPr>
                <w:p w14:paraId="12085329" w14:textId="77777777" w:rsidR="006A70C5" w:rsidRPr="00225911" w:rsidRDefault="006A70C5" w:rsidP="00D76C8E">
                  <w:pPr>
                    <w:spacing w:after="200" w:line="276" w:lineRule="auto"/>
                    <w:rPr>
                      <w:szCs w:val="22"/>
                    </w:rPr>
                  </w:pPr>
                  <w:r w:rsidRPr="00225911">
                    <w:rPr>
                      <w:szCs w:val="22"/>
                    </w:rPr>
                    <w:t>2%</w:t>
                  </w:r>
                </w:p>
              </w:tc>
              <w:tc>
                <w:tcPr>
                  <w:tcW w:w="1710" w:type="dxa"/>
                </w:tcPr>
                <w:p w14:paraId="646B0776" w14:textId="77777777" w:rsidR="006A70C5" w:rsidRPr="00225911" w:rsidRDefault="006A70C5" w:rsidP="00D76C8E">
                  <w:pPr>
                    <w:spacing w:after="200" w:line="276" w:lineRule="auto"/>
                    <w:rPr>
                      <w:szCs w:val="22"/>
                    </w:rPr>
                  </w:pPr>
                  <w:r w:rsidRPr="00225911">
                    <w:rPr>
                      <w:szCs w:val="22"/>
                    </w:rPr>
                    <w:t>5%</w:t>
                  </w:r>
                </w:p>
              </w:tc>
              <w:tc>
                <w:tcPr>
                  <w:tcW w:w="3780" w:type="dxa"/>
                </w:tcPr>
                <w:p w14:paraId="790A2337" w14:textId="77777777" w:rsidR="006A70C5" w:rsidRPr="00225911" w:rsidRDefault="006A70C5" w:rsidP="00D76C8E">
                  <w:pPr>
                    <w:spacing w:after="200" w:line="276" w:lineRule="auto"/>
                    <w:rPr>
                      <w:szCs w:val="22"/>
                    </w:rPr>
                  </w:pPr>
                  <w:r w:rsidRPr="00225911">
                    <w:rPr>
                      <w:szCs w:val="22"/>
                    </w:rPr>
                    <w:t>8%</w:t>
                  </w:r>
                </w:p>
              </w:tc>
            </w:tr>
            <w:tr w:rsidR="006A70C5" w:rsidRPr="00225911" w14:paraId="33461C22" w14:textId="77777777" w:rsidTr="00D76C8E">
              <w:trPr>
                <w:trHeight w:val="330"/>
              </w:trPr>
              <w:tc>
                <w:tcPr>
                  <w:tcW w:w="2602" w:type="dxa"/>
                </w:tcPr>
                <w:p w14:paraId="3745466E" w14:textId="77777777" w:rsidR="006A70C5" w:rsidRPr="00225911" w:rsidRDefault="006A70C5" w:rsidP="00D76C8E">
                  <w:pPr>
                    <w:spacing w:after="200" w:line="276" w:lineRule="auto"/>
                    <w:rPr>
                      <w:szCs w:val="22"/>
                    </w:rPr>
                  </w:pPr>
                  <w:r w:rsidRPr="00225911">
                    <w:rPr>
                      <w:szCs w:val="22"/>
                    </w:rPr>
                    <w:t>25%</w:t>
                  </w:r>
                </w:p>
              </w:tc>
              <w:tc>
                <w:tcPr>
                  <w:tcW w:w="1170" w:type="dxa"/>
                </w:tcPr>
                <w:p w14:paraId="77ABBFFA" w14:textId="35062003" w:rsidR="006A70C5" w:rsidRPr="00225911" w:rsidRDefault="006A70C5" w:rsidP="00D76C8E">
                  <w:pPr>
                    <w:spacing w:after="200" w:line="276" w:lineRule="auto"/>
                    <w:rPr>
                      <w:szCs w:val="22"/>
                    </w:rPr>
                  </w:pPr>
                  <w:r w:rsidRPr="00225911">
                    <w:rPr>
                      <w:szCs w:val="22"/>
                    </w:rPr>
                    <w:t>N=</w:t>
                  </w:r>
                  <w:r w:rsidR="000A3C2D">
                    <w:rPr>
                      <w:szCs w:val="22"/>
                    </w:rPr>
                    <w:t>36</w:t>
                  </w:r>
                </w:p>
              </w:tc>
              <w:tc>
                <w:tcPr>
                  <w:tcW w:w="1710" w:type="dxa"/>
                </w:tcPr>
                <w:p w14:paraId="12F0C7BE" w14:textId="100FF6E7" w:rsidR="006A70C5" w:rsidRPr="00225911" w:rsidRDefault="006A70C5" w:rsidP="00D76C8E">
                  <w:pPr>
                    <w:spacing w:after="200" w:line="276" w:lineRule="auto"/>
                    <w:rPr>
                      <w:szCs w:val="22"/>
                    </w:rPr>
                  </w:pPr>
                  <w:r w:rsidRPr="00225911">
                    <w:rPr>
                      <w:szCs w:val="22"/>
                    </w:rPr>
                    <w:t>N=</w:t>
                  </w:r>
                  <w:r w:rsidR="0089196D">
                    <w:rPr>
                      <w:szCs w:val="22"/>
                    </w:rPr>
                    <w:t>58</w:t>
                  </w:r>
                </w:p>
              </w:tc>
              <w:tc>
                <w:tcPr>
                  <w:tcW w:w="3780" w:type="dxa"/>
                </w:tcPr>
                <w:p w14:paraId="3A2B897C" w14:textId="73C88136" w:rsidR="006A70C5" w:rsidRPr="00225911" w:rsidRDefault="006A70C5" w:rsidP="00D76C8E">
                  <w:pPr>
                    <w:spacing w:after="200" w:line="276" w:lineRule="auto"/>
                    <w:rPr>
                      <w:szCs w:val="22"/>
                    </w:rPr>
                  </w:pPr>
                  <w:r w:rsidRPr="00225911">
                    <w:rPr>
                      <w:szCs w:val="22"/>
                    </w:rPr>
                    <w:t>N=</w:t>
                  </w:r>
                  <w:r w:rsidR="0089196D">
                    <w:rPr>
                      <w:szCs w:val="22"/>
                    </w:rPr>
                    <w:t>94</w:t>
                  </w:r>
                </w:p>
              </w:tc>
            </w:tr>
            <w:tr w:rsidR="006A70C5" w:rsidRPr="00225911" w14:paraId="241DD8D2" w14:textId="77777777" w:rsidTr="00D76C8E">
              <w:trPr>
                <w:trHeight w:val="375"/>
              </w:trPr>
              <w:tc>
                <w:tcPr>
                  <w:tcW w:w="2602" w:type="dxa"/>
                </w:tcPr>
                <w:p w14:paraId="23B22623" w14:textId="77777777" w:rsidR="006A70C5" w:rsidRPr="00225911" w:rsidRDefault="006A70C5" w:rsidP="00D76C8E">
                  <w:pPr>
                    <w:spacing w:after="200" w:line="276" w:lineRule="auto"/>
                    <w:rPr>
                      <w:szCs w:val="22"/>
                    </w:rPr>
                  </w:pPr>
                  <w:r w:rsidRPr="00225911">
                    <w:rPr>
                      <w:szCs w:val="22"/>
                    </w:rPr>
                    <w:t>20%</w:t>
                  </w:r>
                </w:p>
              </w:tc>
              <w:tc>
                <w:tcPr>
                  <w:tcW w:w="1170" w:type="dxa"/>
                </w:tcPr>
                <w:p w14:paraId="046DC1C5" w14:textId="3DE1FC64" w:rsidR="006A70C5" w:rsidRPr="00225911" w:rsidRDefault="006A70C5" w:rsidP="00D76C8E">
                  <w:pPr>
                    <w:spacing w:after="200" w:line="276" w:lineRule="auto"/>
                    <w:rPr>
                      <w:szCs w:val="22"/>
                    </w:rPr>
                  </w:pPr>
                  <w:r w:rsidRPr="00225911">
                    <w:rPr>
                      <w:szCs w:val="22"/>
                    </w:rPr>
                    <w:t>N=</w:t>
                  </w:r>
                  <w:r w:rsidR="0089196D">
                    <w:rPr>
                      <w:szCs w:val="22"/>
                    </w:rPr>
                    <w:t>50</w:t>
                  </w:r>
                </w:p>
              </w:tc>
              <w:tc>
                <w:tcPr>
                  <w:tcW w:w="1710" w:type="dxa"/>
                </w:tcPr>
                <w:p w14:paraId="01AF46C3" w14:textId="7C9F3D47" w:rsidR="006A70C5" w:rsidRPr="00225911" w:rsidRDefault="006A70C5" w:rsidP="00D76C8E">
                  <w:pPr>
                    <w:spacing w:after="200" w:line="276" w:lineRule="auto"/>
                    <w:rPr>
                      <w:szCs w:val="22"/>
                    </w:rPr>
                  </w:pPr>
                  <w:r w:rsidRPr="00225911">
                    <w:rPr>
                      <w:szCs w:val="22"/>
                    </w:rPr>
                    <w:t>N=</w:t>
                  </w:r>
                  <w:r w:rsidR="001F7C5F">
                    <w:rPr>
                      <w:szCs w:val="22"/>
                    </w:rPr>
                    <w:t>91</w:t>
                  </w:r>
                </w:p>
              </w:tc>
              <w:tc>
                <w:tcPr>
                  <w:tcW w:w="3780" w:type="dxa"/>
                </w:tcPr>
                <w:p w14:paraId="3C3A500D" w14:textId="4456D8C1" w:rsidR="006A70C5" w:rsidRPr="00225911" w:rsidRDefault="006A70C5" w:rsidP="00D76C8E">
                  <w:pPr>
                    <w:spacing w:after="200" w:line="276" w:lineRule="auto"/>
                    <w:rPr>
                      <w:szCs w:val="22"/>
                    </w:rPr>
                  </w:pPr>
                  <w:r w:rsidRPr="00225911">
                    <w:rPr>
                      <w:szCs w:val="22"/>
                    </w:rPr>
                    <w:t>N=</w:t>
                  </w:r>
                  <w:r w:rsidR="001F7C5F">
                    <w:rPr>
                      <w:szCs w:val="22"/>
                    </w:rPr>
                    <w:t>170</w:t>
                  </w:r>
                </w:p>
              </w:tc>
            </w:tr>
            <w:tr w:rsidR="006A70C5" w:rsidRPr="00225911" w14:paraId="03C41B48" w14:textId="77777777" w:rsidTr="00D76C8E">
              <w:trPr>
                <w:trHeight w:val="330"/>
              </w:trPr>
              <w:tc>
                <w:tcPr>
                  <w:tcW w:w="2602" w:type="dxa"/>
                </w:tcPr>
                <w:p w14:paraId="2813AF75" w14:textId="77777777" w:rsidR="006A70C5" w:rsidRPr="00225911" w:rsidRDefault="006A70C5" w:rsidP="00D76C8E">
                  <w:pPr>
                    <w:spacing w:after="200" w:line="276" w:lineRule="auto"/>
                    <w:rPr>
                      <w:szCs w:val="22"/>
                    </w:rPr>
                  </w:pPr>
                  <w:r w:rsidRPr="00225911">
                    <w:rPr>
                      <w:szCs w:val="22"/>
                    </w:rPr>
                    <w:t>17%</w:t>
                  </w:r>
                </w:p>
              </w:tc>
              <w:tc>
                <w:tcPr>
                  <w:tcW w:w="1170" w:type="dxa"/>
                </w:tcPr>
                <w:p w14:paraId="163ED3B4" w14:textId="1BF2B7EB" w:rsidR="006A70C5" w:rsidRPr="00225911" w:rsidRDefault="006A70C5" w:rsidP="00D76C8E">
                  <w:pPr>
                    <w:spacing w:after="200" w:line="276" w:lineRule="auto"/>
                    <w:rPr>
                      <w:szCs w:val="22"/>
                    </w:rPr>
                  </w:pPr>
                  <w:r w:rsidRPr="00225911">
                    <w:rPr>
                      <w:szCs w:val="22"/>
                    </w:rPr>
                    <w:t>N=</w:t>
                  </w:r>
                  <w:r w:rsidR="001F7C5F">
                    <w:rPr>
                      <w:szCs w:val="22"/>
                    </w:rPr>
                    <w:t>64</w:t>
                  </w:r>
                </w:p>
              </w:tc>
              <w:tc>
                <w:tcPr>
                  <w:tcW w:w="1710" w:type="dxa"/>
                </w:tcPr>
                <w:p w14:paraId="034C5CB6" w14:textId="71D8403F" w:rsidR="006A70C5" w:rsidRPr="00225911" w:rsidRDefault="006A70C5" w:rsidP="00D76C8E">
                  <w:pPr>
                    <w:spacing w:after="200" w:line="276" w:lineRule="auto"/>
                    <w:rPr>
                      <w:szCs w:val="22"/>
                    </w:rPr>
                  </w:pPr>
                  <w:r w:rsidRPr="00225911">
                    <w:rPr>
                      <w:szCs w:val="22"/>
                    </w:rPr>
                    <w:t>N=</w:t>
                  </w:r>
                  <w:r w:rsidR="001F7C5F">
                    <w:rPr>
                      <w:szCs w:val="22"/>
                    </w:rPr>
                    <w:t>131</w:t>
                  </w:r>
                </w:p>
              </w:tc>
              <w:tc>
                <w:tcPr>
                  <w:tcW w:w="3780" w:type="dxa"/>
                </w:tcPr>
                <w:p w14:paraId="238D6E10" w14:textId="5A80E0E3" w:rsidR="006A70C5" w:rsidRPr="00225911" w:rsidRDefault="006A70C5" w:rsidP="00D76C8E">
                  <w:pPr>
                    <w:spacing w:after="200" w:line="276" w:lineRule="auto"/>
                    <w:rPr>
                      <w:szCs w:val="22"/>
                    </w:rPr>
                  </w:pPr>
                  <w:r w:rsidRPr="00225911">
                    <w:rPr>
                      <w:szCs w:val="22"/>
                    </w:rPr>
                    <w:t>N=</w:t>
                  </w:r>
                  <w:r w:rsidR="001F7C5F">
                    <w:rPr>
                      <w:szCs w:val="22"/>
                    </w:rPr>
                    <w:t>279</w:t>
                  </w:r>
                </w:p>
              </w:tc>
            </w:tr>
          </w:tbl>
          <w:p w14:paraId="15575DDE" w14:textId="77777777" w:rsidR="006A70C5" w:rsidRDefault="006A70C5" w:rsidP="00D76C8E"/>
        </w:tc>
      </w:tr>
    </w:tbl>
    <w:p w14:paraId="6A096E37" w14:textId="5FB3061F" w:rsidR="006A70C5" w:rsidRPr="006A70C5" w:rsidRDefault="006A70C5" w:rsidP="006A70C5">
      <w:pPr>
        <w:rPr>
          <w:b/>
          <w:bCs/>
        </w:rPr>
      </w:pPr>
    </w:p>
    <w:p w14:paraId="71FEB0FF" w14:textId="4FB775CB" w:rsidR="006A70C5" w:rsidRPr="00501BB7" w:rsidRDefault="00501BB7" w:rsidP="006A70C5">
      <w:pPr>
        <w:rPr>
          <w:i/>
          <w:iCs/>
        </w:rPr>
      </w:pPr>
      <w:r w:rsidRPr="00501BB7">
        <w:rPr>
          <w:i/>
          <w:iCs/>
        </w:rPr>
        <w:t>R code:</w:t>
      </w:r>
    </w:p>
    <w:p w14:paraId="445F4090" w14:textId="77777777" w:rsidR="00501BB7" w:rsidRPr="00501BB7" w:rsidRDefault="00501BB7" w:rsidP="00501BB7">
      <w:pPr>
        <w:rPr>
          <w:i/>
          <w:iCs/>
        </w:rPr>
      </w:pPr>
      <w:r w:rsidRPr="00501BB7">
        <w:rPr>
          <w:i/>
          <w:iCs/>
        </w:rPr>
        <w:t>library(gsDesign)</w:t>
      </w:r>
    </w:p>
    <w:p w14:paraId="153CAC82" w14:textId="77777777" w:rsidR="00501BB7" w:rsidRPr="00501BB7" w:rsidRDefault="00501BB7" w:rsidP="00501BB7">
      <w:pPr>
        <w:rPr>
          <w:i/>
          <w:iCs/>
        </w:rPr>
      </w:pPr>
    </w:p>
    <w:p w14:paraId="53B2A2AF" w14:textId="77777777" w:rsidR="00501BB7" w:rsidRPr="00501BB7" w:rsidRDefault="00501BB7" w:rsidP="00501BB7">
      <w:pPr>
        <w:rPr>
          <w:i/>
          <w:iCs/>
        </w:rPr>
      </w:pPr>
      <w:r w:rsidRPr="00501BB7">
        <w:rPr>
          <w:i/>
          <w:iCs/>
        </w:rPr>
        <w:t>control.convert = c(0.25, 0.2, 0.17)</w:t>
      </w:r>
    </w:p>
    <w:p w14:paraId="0717FAE7" w14:textId="77777777" w:rsidR="00501BB7" w:rsidRPr="00501BB7" w:rsidRDefault="00501BB7" w:rsidP="00501BB7">
      <w:pPr>
        <w:rPr>
          <w:i/>
          <w:iCs/>
        </w:rPr>
      </w:pPr>
      <w:r w:rsidRPr="00501BB7">
        <w:rPr>
          <w:i/>
          <w:iCs/>
        </w:rPr>
        <w:t>treat.convert = c(0.02, 0.05, 0.08)</w:t>
      </w:r>
    </w:p>
    <w:p w14:paraId="3E0135E7" w14:textId="77777777" w:rsidR="00501BB7" w:rsidRPr="00501BB7" w:rsidRDefault="00501BB7" w:rsidP="00501BB7">
      <w:pPr>
        <w:rPr>
          <w:i/>
          <w:iCs/>
        </w:rPr>
      </w:pPr>
    </w:p>
    <w:p w14:paraId="4F7DAB6B" w14:textId="77777777" w:rsidR="00501BB7" w:rsidRPr="00501BB7" w:rsidRDefault="00501BB7" w:rsidP="00501BB7">
      <w:pPr>
        <w:rPr>
          <w:i/>
          <w:iCs/>
        </w:rPr>
      </w:pPr>
      <w:r w:rsidRPr="00501BB7">
        <w:rPr>
          <w:i/>
          <w:iCs/>
        </w:rPr>
        <w:t>lambda.c = -log(1-control.convert)</w:t>
      </w:r>
    </w:p>
    <w:p w14:paraId="0B574C56" w14:textId="2326132C" w:rsidR="00501BB7" w:rsidRPr="00501BB7" w:rsidRDefault="00501BB7" w:rsidP="00501BB7">
      <w:pPr>
        <w:rPr>
          <w:i/>
          <w:iCs/>
        </w:rPr>
      </w:pPr>
      <w:r w:rsidRPr="00501BB7">
        <w:rPr>
          <w:i/>
          <w:iCs/>
        </w:rPr>
        <w:t>lambda.t = -log(1-treat.convert)</w:t>
      </w:r>
    </w:p>
    <w:p w14:paraId="17C44E2C" w14:textId="77777777" w:rsidR="00501BB7" w:rsidRPr="00501BB7" w:rsidRDefault="00501BB7" w:rsidP="00501BB7">
      <w:pPr>
        <w:rPr>
          <w:i/>
          <w:iCs/>
        </w:rPr>
      </w:pPr>
      <w:r w:rsidRPr="00501BB7">
        <w:rPr>
          <w:i/>
          <w:iCs/>
        </w:rPr>
        <w:t>for(i in lambda.c) for(j in lambda.t){</w:t>
      </w:r>
    </w:p>
    <w:p w14:paraId="60F7AA26" w14:textId="77777777" w:rsidR="00501BB7" w:rsidRPr="00501BB7" w:rsidRDefault="00501BB7" w:rsidP="00501BB7">
      <w:pPr>
        <w:rPr>
          <w:i/>
          <w:iCs/>
        </w:rPr>
      </w:pPr>
      <w:r w:rsidRPr="00501BB7">
        <w:rPr>
          <w:i/>
          <w:iCs/>
        </w:rPr>
        <w:t xml:space="preserve">  cat(i, j,'\n')</w:t>
      </w:r>
    </w:p>
    <w:p w14:paraId="18476E8A" w14:textId="77777777" w:rsidR="00501BB7" w:rsidRPr="00501BB7" w:rsidRDefault="00501BB7" w:rsidP="00501BB7">
      <w:pPr>
        <w:rPr>
          <w:i/>
          <w:iCs/>
        </w:rPr>
      </w:pPr>
      <w:r w:rsidRPr="00501BB7">
        <w:rPr>
          <w:i/>
          <w:iCs/>
        </w:rPr>
        <w:t xml:space="preserve">  samp = nSurvival(lambda1=j, lambda2=i,</w:t>
      </w:r>
    </w:p>
    <w:p w14:paraId="07686BD8" w14:textId="77777777" w:rsidR="00501BB7" w:rsidRPr="00501BB7" w:rsidRDefault="00501BB7" w:rsidP="00501BB7">
      <w:pPr>
        <w:rPr>
          <w:i/>
          <w:iCs/>
        </w:rPr>
      </w:pPr>
      <w:r w:rsidRPr="00501BB7">
        <w:rPr>
          <w:i/>
          <w:iCs/>
        </w:rPr>
        <w:t xml:space="preserve">            eta = 0, # drop out rate</w:t>
      </w:r>
    </w:p>
    <w:p w14:paraId="4BFDEA6D" w14:textId="77777777" w:rsidR="00501BB7" w:rsidRPr="00501BB7" w:rsidRDefault="00501BB7" w:rsidP="00501BB7">
      <w:pPr>
        <w:rPr>
          <w:i/>
          <w:iCs/>
        </w:rPr>
      </w:pPr>
      <w:r w:rsidRPr="00501BB7">
        <w:rPr>
          <w:i/>
          <w:iCs/>
        </w:rPr>
        <w:t xml:space="preserve">            Ts = 2, # enrollment + follow up</w:t>
      </w:r>
    </w:p>
    <w:p w14:paraId="671730D6" w14:textId="77777777" w:rsidR="00501BB7" w:rsidRPr="00501BB7" w:rsidRDefault="00501BB7" w:rsidP="00501BB7">
      <w:pPr>
        <w:rPr>
          <w:i/>
          <w:iCs/>
        </w:rPr>
      </w:pPr>
      <w:r w:rsidRPr="00501BB7">
        <w:rPr>
          <w:i/>
          <w:iCs/>
        </w:rPr>
        <w:t xml:space="preserve">            Tr = 1, # enrollment</w:t>
      </w:r>
    </w:p>
    <w:p w14:paraId="7FB96864" w14:textId="77777777" w:rsidR="00501BB7" w:rsidRPr="00501BB7" w:rsidRDefault="00501BB7" w:rsidP="00501BB7">
      <w:pPr>
        <w:rPr>
          <w:i/>
          <w:iCs/>
        </w:rPr>
      </w:pPr>
      <w:r w:rsidRPr="00501BB7">
        <w:rPr>
          <w:i/>
          <w:iCs/>
        </w:rPr>
        <w:t xml:space="preserve">            sided = 2, alpha = 0.05,  beta=0.2)$n</w:t>
      </w:r>
    </w:p>
    <w:p w14:paraId="06E6BEB1" w14:textId="77777777" w:rsidR="00501BB7" w:rsidRPr="00501BB7" w:rsidRDefault="00501BB7" w:rsidP="00501BB7">
      <w:pPr>
        <w:rPr>
          <w:i/>
          <w:iCs/>
        </w:rPr>
      </w:pPr>
      <w:r w:rsidRPr="00501BB7">
        <w:rPr>
          <w:i/>
          <w:iCs/>
        </w:rPr>
        <w:lastRenderedPageBreak/>
        <w:t xml:space="preserve">  cat("sample", samp,"\n")</w:t>
      </w:r>
    </w:p>
    <w:p w14:paraId="3AD58B09" w14:textId="5D2E313D" w:rsidR="00501BB7" w:rsidRPr="00501BB7" w:rsidRDefault="00501BB7" w:rsidP="00501BB7">
      <w:pPr>
        <w:rPr>
          <w:i/>
          <w:iCs/>
        </w:rPr>
      </w:pPr>
      <w:r w:rsidRPr="00501BB7">
        <w:rPr>
          <w:i/>
          <w:iCs/>
        </w:rPr>
        <w:t>}</w:t>
      </w:r>
    </w:p>
    <w:p w14:paraId="39F26C16" w14:textId="77777777" w:rsidR="00501BB7" w:rsidRDefault="00501BB7" w:rsidP="006A70C5"/>
    <w:p w14:paraId="6078D29F" w14:textId="77777777" w:rsidR="00501BB7" w:rsidRDefault="00501BB7" w:rsidP="006A70C5"/>
    <w:p w14:paraId="6B4A2AC0" w14:textId="116D0963" w:rsidR="006A70C5" w:rsidRDefault="00523DB4" w:rsidP="006A70C5">
      <w:r>
        <w:t>1</w:t>
      </w:r>
      <w:r w:rsidR="00A7310A">
        <w:t>b.</w:t>
      </w:r>
      <w:r w:rsidR="00EC2AC5">
        <w:t xml:space="preserve"> (10pts) </w:t>
      </w:r>
      <w:r w:rsidR="00A7310A">
        <w:t xml:space="preserve">The secondary </w:t>
      </w:r>
      <w:r w:rsidR="00751E71">
        <w:t>objective from the study above in part (a) is exploratory and will compare some baseline lab biomarkers by randomized arm.  From the table above, choose one of the sample sizes that you calculated. Calculate the effect size that you will be able to detect with 80% statistical power</w:t>
      </w:r>
      <w:ins w:id="0" w:author="Busch, Sydney" w:date="2023-03-16T09:50:00Z">
        <w:r w:rsidR="00751E71">
          <w:t>,</w:t>
        </w:r>
      </w:ins>
      <w:r w:rsidR="00751E71">
        <w:t xml:space="preserve"> assuming the biomarker is continuous and using a two sample t test.</w:t>
      </w:r>
    </w:p>
    <w:p w14:paraId="44F94421" w14:textId="77777777" w:rsidR="001F7C5F" w:rsidRDefault="001F7C5F" w:rsidP="006A70C5"/>
    <w:p w14:paraId="7E56C934" w14:textId="29C24F28" w:rsidR="001F7C5F" w:rsidRDefault="00501BB7" w:rsidP="006A70C5">
      <w:r>
        <w:t xml:space="preserve">If the sample size per group is 91, the effect size that is able to be detected with 80% statistical power is 0.4176 given that the standard deviation of the biomarker is 1 and significant level is 0.05. </w:t>
      </w:r>
    </w:p>
    <w:p w14:paraId="30CFA34C" w14:textId="77777777" w:rsidR="00501BB7" w:rsidRDefault="00501BB7" w:rsidP="006A70C5"/>
    <w:p w14:paraId="472FF342" w14:textId="437FC7DB" w:rsidR="00501BB7" w:rsidRPr="00501BB7" w:rsidRDefault="00501BB7" w:rsidP="006A70C5">
      <w:pPr>
        <w:rPr>
          <w:i/>
          <w:iCs/>
        </w:rPr>
      </w:pPr>
      <w:r w:rsidRPr="00501BB7">
        <w:rPr>
          <w:i/>
          <w:iCs/>
        </w:rPr>
        <w:t>R code:</w:t>
      </w:r>
    </w:p>
    <w:p w14:paraId="67584EE9" w14:textId="77777777" w:rsidR="00501BB7" w:rsidRPr="00501BB7" w:rsidRDefault="00501BB7" w:rsidP="00501BB7">
      <w:pPr>
        <w:rPr>
          <w:i/>
          <w:iCs/>
        </w:rPr>
      </w:pPr>
      <w:r w:rsidRPr="00501BB7">
        <w:rPr>
          <w:i/>
          <w:iCs/>
        </w:rPr>
        <w:t>power.t.test(n=91, # sample size per group</w:t>
      </w:r>
    </w:p>
    <w:p w14:paraId="11FA05B8" w14:textId="41D82978" w:rsidR="00501BB7" w:rsidRPr="00501BB7" w:rsidRDefault="00501BB7" w:rsidP="00501BB7">
      <w:pPr>
        <w:rPr>
          <w:i/>
          <w:iCs/>
        </w:rPr>
      </w:pPr>
      <w:r w:rsidRPr="00501BB7">
        <w:rPr>
          <w:i/>
          <w:iCs/>
        </w:rPr>
        <w:t xml:space="preserve">             power=0.8, sig.level = 0.05, type="two.sample")</w:t>
      </w:r>
    </w:p>
    <w:p w14:paraId="648370D4" w14:textId="218C6CFA" w:rsidR="00A7310A" w:rsidRDefault="00A7310A" w:rsidP="006A70C5"/>
    <w:p w14:paraId="233D853E" w14:textId="1F0DDB08" w:rsidR="00A7310A" w:rsidRDefault="00523DB4" w:rsidP="006A70C5">
      <w:r>
        <w:t>1</w:t>
      </w:r>
      <w:r w:rsidR="00A7310A">
        <w:t>c.</w:t>
      </w:r>
      <w:r w:rsidR="00A7310A" w:rsidRPr="00523DB4">
        <w:rPr>
          <w:b/>
          <w:bCs/>
        </w:rPr>
        <w:t>Bonus</w:t>
      </w:r>
      <w:r w:rsidR="00E66CBF" w:rsidRPr="00523DB4">
        <w:rPr>
          <w:b/>
          <w:bCs/>
        </w:rPr>
        <w:t xml:space="preserve"> </w:t>
      </w:r>
      <w:r w:rsidR="00E66CBF">
        <w:t>(10 pts)</w:t>
      </w:r>
      <w:r w:rsidR="00A7310A">
        <w:t xml:space="preserve">: </w:t>
      </w:r>
      <w:r>
        <w:t xml:space="preserve">Assume </w:t>
      </w:r>
      <w:r w:rsidR="00A7310A">
        <w:t>the lab biomarker is to be a repeated measure throughout the study</w:t>
      </w:r>
      <w:r>
        <w:t>. I</w:t>
      </w:r>
      <w:r w:rsidR="00A7310A">
        <w:t xml:space="preserve">f </w:t>
      </w:r>
      <w:r>
        <w:t xml:space="preserve">a </w:t>
      </w:r>
      <w:r w:rsidR="00A7310A">
        <w:t>positive correlation between measurements at different visits from the same individual exists, would you expect the power to increase, decrease or stay the same? Why?</w:t>
      </w:r>
    </w:p>
    <w:p w14:paraId="2BF5E9B2" w14:textId="620B6463" w:rsidR="00A7310A" w:rsidRDefault="00A7310A" w:rsidP="006A70C5"/>
    <w:p w14:paraId="0180BA47" w14:textId="2E6FDAE7" w:rsidR="00501BB7" w:rsidRDefault="00501BB7" w:rsidP="006A70C5">
      <w:r>
        <w:t>The power would decrease if all the repeated measurements were used for two-sample t test. Because the two-sample t test assumes the observations are independent.</w:t>
      </w:r>
    </w:p>
    <w:p w14:paraId="35B6D615" w14:textId="77777777" w:rsidR="00501BB7" w:rsidRDefault="00501BB7" w:rsidP="006A70C5"/>
    <w:p w14:paraId="513511EE" w14:textId="07DD5D7D" w:rsidR="00A7310A" w:rsidRDefault="00A7310A" w:rsidP="006A70C5">
      <w:r>
        <w:t>2.</w:t>
      </w:r>
      <w:r w:rsidR="00E66CBF">
        <w:t xml:space="preserve"> (</w:t>
      </w:r>
      <w:r w:rsidR="00A157DB">
        <w:t>1</w:t>
      </w:r>
      <w:r w:rsidR="00E66CBF">
        <w:t xml:space="preserve">0 pts) </w:t>
      </w:r>
      <w:r w:rsidR="00302D24">
        <w:t>A randomized trial is investigating the reduction in mortality attributable to reduced dietary fat (i.e. randomize patients to reducing their fat intake vs eat normally). Investigators choose alpha=.05 and beta=.1 for the trial design. Discuss the appropriateness of these choices</w:t>
      </w:r>
      <w:r w:rsidR="00523DB4">
        <w:t>.</w:t>
      </w:r>
    </w:p>
    <w:p w14:paraId="79E0266A" w14:textId="272E99B5" w:rsidR="00302D24" w:rsidRDefault="00302D24" w:rsidP="006A70C5"/>
    <w:p w14:paraId="20C7C81D" w14:textId="3BB98919" w:rsidR="00501BB7" w:rsidRDefault="000B6A13" w:rsidP="006A70C5">
      <w:r>
        <w:t>The choice of power might be set too high. This is because mortality attributable to reduced dietary fat should be very rare. Therefore, the sample size needed would be very high if the power is 90%.</w:t>
      </w:r>
    </w:p>
    <w:p w14:paraId="703672F6" w14:textId="77777777" w:rsidR="00501BB7" w:rsidRDefault="00501BB7" w:rsidP="006A70C5"/>
    <w:p w14:paraId="41CB8F7E" w14:textId="1068056B" w:rsidR="00302D24" w:rsidRDefault="00302D24" w:rsidP="006A70C5">
      <w:r>
        <w:t>3.</w:t>
      </w:r>
      <w:r w:rsidR="00A157DB">
        <w:t xml:space="preserve">(10 pts) </w:t>
      </w:r>
      <w:r>
        <w:t>Suppose the study in question #2 is studying the use of a synthetic fat substitute instead of dietary modification ((i.e. randomize patients to synthetic fat substitute vs eat normally).  Does your opinion of alpha=.05 and beta=.1 change? Why or why not?</w:t>
      </w:r>
    </w:p>
    <w:p w14:paraId="663A464A" w14:textId="77777777" w:rsidR="000B6A13" w:rsidRDefault="000B6A13" w:rsidP="006A70C5"/>
    <w:p w14:paraId="09111586" w14:textId="2A53E368" w:rsidR="000B6A13" w:rsidRPr="00C126C2" w:rsidRDefault="00C126C2" w:rsidP="006A70C5">
      <w:pPr>
        <w:rPr>
          <w:rFonts w:hint="eastAsia"/>
          <w:lang w:eastAsia="zh-CN"/>
        </w:rPr>
      </w:pPr>
      <w:r>
        <w:rPr>
          <w:rFonts w:hint="eastAsia"/>
          <w:lang w:eastAsia="zh-CN"/>
        </w:rPr>
        <w:t>Y</w:t>
      </w:r>
      <w:r>
        <w:rPr>
          <w:lang w:eastAsia="zh-CN"/>
        </w:rPr>
        <w:t>es. Because synthetic fat is known to be an important risk factor to CVD and thus mortality in the literature. Therefore, 90% power is reasonable.</w:t>
      </w:r>
    </w:p>
    <w:p w14:paraId="2193F931" w14:textId="44CB994D" w:rsidR="00302D24" w:rsidRDefault="00302D24" w:rsidP="006A70C5"/>
    <w:p w14:paraId="51C50A45" w14:textId="05E312B5" w:rsidR="00302D24" w:rsidRDefault="00302D24" w:rsidP="006A70C5">
      <w:r>
        <w:t xml:space="preserve">4. </w:t>
      </w:r>
      <w:r w:rsidR="00A157DB">
        <w:t xml:space="preserve">(20 pts) </w:t>
      </w:r>
      <w:r>
        <w:t>A randomized trial will compare the means of the two equally sized treatment groups using a t-test. How many subjects are required to detect a difference of .5 standard deviations using alpha=.05 (two sided) and beta=.2</w:t>
      </w:r>
      <w:r w:rsidR="00523DB4">
        <w:t xml:space="preserve">? </w:t>
      </w:r>
      <w:r>
        <w:t>How does the sample size change if twice as many subjects are randomized to one arm vs the other?</w:t>
      </w:r>
    </w:p>
    <w:p w14:paraId="29BE05C6" w14:textId="77777777" w:rsidR="00C126C2" w:rsidRDefault="00C126C2" w:rsidP="006A70C5"/>
    <w:p w14:paraId="1118B974" w14:textId="354D8B1D" w:rsidR="00C126C2" w:rsidRDefault="00C126C2" w:rsidP="006A70C5">
      <w:r>
        <w:lastRenderedPageBreak/>
        <w:t>64 subjects per group is needed for difference of .5 and standard deviation of 1.</w:t>
      </w:r>
    </w:p>
    <w:p w14:paraId="0264AD04" w14:textId="77777777" w:rsidR="00C126C2" w:rsidRDefault="00C126C2" w:rsidP="006A70C5"/>
    <w:p w14:paraId="31A17B29" w14:textId="39C48A62" w:rsidR="00C126C2" w:rsidRDefault="00C65F5A" w:rsidP="006A70C5">
      <w:r>
        <w:t>I</w:t>
      </w:r>
      <w:r>
        <w:t>f twice as many subjects are randomized to one arm vs the other</w:t>
      </w:r>
      <w:r>
        <w:t>, the sample size will be larger.</w:t>
      </w:r>
    </w:p>
    <w:p w14:paraId="0D8E19FB" w14:textId="77777777" w:rsidR="00C126C2" w:rsidRDefault="00C126C2" w:rsidP="006A70C5"/>
    <w:p w14:paraId="077F941C" w14:textId="497EF2F3" w:rsidR="003E1DD8" w:rsidRPr="003E1DD8" w:rsidRDefault="003E1DD8" w:rsidP="006A70C5">
      <w:pPr>
        <w:rPr>
          <w:i/>
          <w:iCs/>
          <w:lang w:eastAsia="zh-CN"/>
        </w:rPr>
      </w:pPr>
      <w:r w:rsidRPr="003E1DD8">
        <w:rPr>
          <w:i/>
          <w:iCs/>
        </w:rPr>
        <w:t xml:space="preserve">R </w:t>
      </w:r>
      <w:r w:rsidRPr="003E1DD8">
        <w:rPr>
          <w:i/>
          <w:iCs/>
          <w:lang w:eastAsia="zh-CN"/>
        </w:rPr>
        <w:t>code:</w:t>
      </w:r>
    </w:p>
    <w:p w14:paraId="4587DC0A" w14:textId="7CA75FEF" w:rsidR="003E1DD8" w:rsidRPr="003E1DD8" w:rsidRDefault="003E1DD8" w:rsidP="006A70C5">
      <w:pPr>
        <w:rPr>
          <w:i/>
          <w:iCs/>
        </w:rPr>
      </w:pPr>
      <w:r w:rsidRPr="003E1DD8">
        <w:rPr>
          <w:i/>
          <w:iCs/>
        </w:rPr>
        <w:t>power.t.test(delta=0.5, power=0.8, sig.level = 0.05, type="two.sample")</w:t>
      </w:r>
    </w:p>
    <w:p w14:paraId="14329012" w14:textId="482C12BE" w:rsidR="00302D24" w:rsidRDefault="00302D24" w:rsidP="006A70C5"/>
    <w:p w14:paraId="47732443" w14:textId="5C333285" w:rsidR="00FC0AD9" w:rsidRDefault="00FC0AD9" w:rsidP="006A70C5">
      <w:r>
        <w:t xml:space="preserve">5a. </w:t>
      </w:r>
      <w:r w:rsidR="000757F0">
        <w:t>(10pts )</w:t>
      </w:r>
      <w:r>
        <w:t xml:space="preserve">Suppose that investigators wish to detect the difference between the proportion of successes of p1=.4 and p2=.55 using equal treatment groups with alpha=.05 (two sided) and beta=.1. How large must the trial be? </w:t>
      </w:r>
    </w:p>
    <w:p w14:paraId="3CB4DAAB" w14:textId="77777777" w:rsidR="003E1DD8" w:rsidRDefault="003E1DD8" w:rsidP="006A70C5"/>
    <w:p w14:paraId="04DEB95A" w14:textId="06393115" w:rsidR="003E1DD8" w:rsidRDefault="003E1DD8" w:rsidP="006A70C5">
      <w:r>
        <w:t>231 subjects per group should be recruited.</w:t>
      </w:r>
    </w:p>
    <w:p w14:paraId="0F0C29C1" w14:textId="77777777" w:rsidR="003E1DD8" w:rsidRDefault="003E1DD8" w:rsidP="006A70C5"/>
    <w:p w14:paraId="754569AB" w14:textId="7EEF5608" w:rsidR="003E1DD8" w:rsidRPr="003E1DD8" w:rsidRDefault="003E1DD8" w:rsidP="006A70C5">
      <w:pPr>
        <w:rPr>
          <w:i/>
          <w:iCs/>
        </w:rPr>
      </w:pPr>
      <w:r w:rsidRPr="003E1DD8">
        <w:rPr>
          <w:i/>
          <w:iCs/>
        </w:rPr>
        <w:t xml:space="preserve">R </w:t>
      </w:r>
      <w:r w:rsidRPr="003E1DD8">
        <w:rPr>
          <w:rFonts w:hint="eastAsia"/>
          <w:i/>
          <w:iCs/>
          <w:lang w:eastAsia="zh-CN"/>
        </w:rPr>
        <w:t>code</w:t>
      </w:r>
      <w:r w:rsidRPr="003E1DD8">
        <w:rPr>
          <w:i/>
          <w:iCs/>
        </w:rPr>
        <w:t>:</w:t>
      </w:r>
    </w:p>
    <w:p w14:paraId="6A7D7B8B" w14:textId="77777777" w:rsidR="003E1DD8" w:rsidRPr="003E1DD8" w:rsidRDefault="003E1DD8" w:rsidP="003E1DD8">
      <w:pPr>
        <w:rPr>
          <w:i/>
          <w:iCs/>
        </w:rPr>
      </w:pPr>
      <w:r w:rsidRPr="003E1DD8">
        <w:rPr>
          <w:i/>
          <w:iCs/>
        </w:rPr>
        <w:t>power.prop.test(power=0.9, p1=0.4, p2=0.55, sig.level=0.05)</w:t>
      </w:r>
    </w:p>
    <w:p w14:paraId="59EEF50A" w14:textId="77777777" w:rsidR="003E1DD8" w:rsidRDefault="003E1DD8" w:rsidP="006A70C5"/>
    <w:p w14:paraId="505181B5" w14:textId="77777777" w:rsidR="00FC0AD9" w:rsidRDefault="00FC0AD9" w:rsidP="006A70C5"/>
    <w:p w14:paraId="5DD7E255" w14:textId="2F394B6C" w:rsidR="00FC0AD9" w:rsidRDefault="00FC0AD9" w:rsidP="006A70C5">
      <w:r>
        <w:t>5b.</w:t>
      </w:r>
      <w:r w:rsidR="000757F0">
        <w:t xml:space="preserve">(10pts) </w:t>
      </w:r>
      <w:r>
        <w:t>Suppose that the allocation ratio is 1.5:1 instead of 1:1</w:t>
      </w:r>
      <w:r w:rsidR="00EF04F9">
        <w:t>. Then what is the new sample size?</w:t>
      </w:r>
    </w:p>
    <w:p w14:paraId="61A7AF0E" w14:textId="77777777" w:rsidR="0081235B" w:rsidRDefault="0081235B" w:rsidP="006A70C5"/>
    <w:p w14:paraId="57497B11" w14:textId="34EC3E2A" w:rsidR="00124AB6" w:rsidRDefault="0081235B" w:rsidP="006A70C5">
      <w:r>
        <w:t>The sample size should be 204 and 305.</w:t>
      </w:r>
    </w:p>
    <w:p w14:paraId="2036D7FF" w14:textId="77777777" w:rsidR="003E1DD8" w:rsidRDefault="003E1DD8" w:rsidP="006A70C5"/>
    <w:p w14:paraId="7D8160E5" w14:textId="6DBE9EE0" w:rsidR="0081235B" w:rsidRPr="0081235B" w:rsidRDefault="0081235B" w:rsidP="006A70C5">
      <w:pPr>
        <w:rPr>
          <w:i/>
          <w:iCs/>
        </w:rPr>
      </w:pPr>
      <w:r w:rsidRPr="0081235B">
        <w:rPr>
          <w:i/>
          <w:iCs/>
        </w:rPr>
        <w:t>R code:</w:t>
      </w:r>
    </w:p>
    <w:p w14:paraId="6ACCB007" w14:textId="056A5310" w:rsidR="0081235B" w:rsidRPr="0081235B" w:rsidRDefault="0081235B" w:rsidP="006A70C5">
      <w:pPr>
        <w:rPr>
          <w:i/>
          <w:iCs/>
        </w:rPr>
      </w:pPr>
      <w:r w:rsidRPr="0081235B">
        <w:rPr>
          <w:i/>
          <w:iCs/>
        </w:rPr>
        <w:t>library(EnvStats)</w:t>
      </w:r>
    </w:p>
    <w:p w14:paraId="2B42C1C2" w14:textId="74092E10" w:rsidR="0081235B" w:rsidRPr="0081235B" w:rsidRDefault="0081235B" w:rsidP="006A70C5">
      <w:pPr>
        <w:rPr>
          <w:i/>
          <w:iCs/>
        </w:rPr>
      </w:pPr>
      <w:r w:rsidRPr="0081235B">
        <w:rPr>
          <w:i/>
          <w:iCs/>
        </w:rPr>
        <w:t>propTestN(p.or.p1 = 0.4, p0.or.p2 = 0.55, alpha=0.05, power=0.9, ratio = 1.5, sample.type = "two.sample", alternative = "two.sided")</w:t>
      </w:r>
    </w:p>
    <w:p w14:paraId="0B344F8A" w14:textId="77777777" w:rsidR="003E1DD8" w:rsidRDefault="003E1DD8" w:rsidP="006A70C5"/>
    <w:p w14:paraId="465D12DA" w14:textId="77777777" w:rsidR="003E1DD8" w:rsidRDefault="003E1DD8" w:rsidP="006A70C5"/>
    <w:p w14:paraId="288E8987" w14:textId="4B0DA030" w:rsidR="00124AB6" w:rsidRDefault="00124AB6" w:rsidP="006A70C5">
      <w:r>
        <w:t xml:space="preserve">6. </w:t>
      </w:r>
      <w:r w:rsidR="000757F0">
        <w:t xml:space="preserve">(10pts) </w:t>
      </w:r>
      <w:r>
        <w:t>Investigators will compare survival on two treatments using the logrank statistic. What sample size is required to detect a hazard ratio of 1.5, assuming no censoring?</w:t>
      </w:r>
    </w:p>
    <w:p w14:paraId="5CACCA4A" w14:textId="77777777" w:rsidR="0081235B" w:rsidRDefault="0081235B" w:rsidP="006A70C5"/>
    <w:p w14:paraId="102C9C7F" w14:textId="0BE2790C" w:rsidR="0081235B" w:rsidRDefault="00C15C8F" w:rsidP="006A70C5">
      <w:r>
        <w:t>The sample size would be 209 with 90% power and significance level=0.05.</w:t>
      </w:r>
    </w:p>
    <w:p w14:paraId="4CE0D039" w14:textId="67A10733" w:rsidR="00124AB6" w:rsidRDefault="00124AB6" w:rsidP="006A70C5"/>
    <w:p w14:paraId="2BD9BB6E" w14:textId="59BA0653" w:rsidR="00C15C8F" w:rsidRPr="00C15C8F" w:rsidRDefault="00C15C8F" w:rsidP="006A70C5">
      <w:pPr>
        <w:rPr>
          <w:i/>
          <w:iCs/>
        </w:rPr>
      </w:pPr>
      <w:r w:rsidRPr="00C15C8F">
        <w:rPr>
          <w:i/>
          <w:iCs/>
        </w:rPr>
        <w:t>R code:</w:t>
      </w:r>
    </w:p>
    <w:p w14:paraId="46174466" w14:textId="77777777" w:rsidR="00C15C8F" w:rsidRPr="00C15C8F" w:rsidRDefault="00C15C8F" w:rsidP="00C15C8F">
      <w:pPr>
        <w:rPr>
          <w:i/>
          <w:iCs/>
        </w:rPr>
      </w:pPr>
      <w:r w:rsidRPr="00C15C8F">
        <w:rPr>
          <w:i/>
          <w:iCs/>
        </w:rPr>
        <w:t>alpha=0.05</w:t>
      </w:r>
    </w:p>
    <w:p w14:paraId="05A7C66A" w14:textId="77777777" w:rsidR="00C15C8F" w:rsidRPr="00C15C8F" w:rsidRDefault="00C15C8F" w:rsidP="00C15C8F">
      <w:pPr>
        <w:rPr>
          <w:i/>
          <w:iCs/>
        </w:rPr>
      </w:pPr>
      <w:r w:rsidRPr="00C15C8F">
        <w:rPr>
          <w:i/>
          <w:iCs/>
        </w:rPr>
        <w:t>beta = 0.1</w:t>
      </w:r>
    </w:p>
    <w:p w14:paraId="10737D51" w14:textId="77777777" w:rsidR="00C15C8F" w:rsidRPr="00C15C8F" w:rsidRDefault="00C15C8F" w:rsidP="00C15C8F">
      <w:pPr>
        <w:rPr>
          <w:i/>
          <w:iCs/>
        </w:rPr>
      </w:pPr>
      <w:r w:rsidRPr="00C15C8F">
        <w:rPr>
          <w:i/>
          <w:iCs/>
        </w:rPr>
        <w:t>hr = 1.5</w:t>
      </w:r>
    </w:p>
    <w:p w14:paraId="399B57BB" w14:textId="77777777" w:rsidR="00C15C8F" w:rsidRPr="00C15C8F" w:rsidRDefault="00C15C8F" w:rsidP="00C15C8F">
      <w:pPr>
        <w:rPr>
          <w:i/>
          <w:iCs/>
        </w:rPr>
      </w:pPr>
      <w:r w:rsidRPr="00C15C8F">
        <w:rPr>
          <w:i/>
          <w:iCs/>
        </w:rPr>
        <w:t>zalpha=qnorm(alpha)</w:t>
      </w:r>
    </w:p>
    <w:p w14:paraId="17816978" w14:textId="77777777" w:rsidR="00C15C8F" w:rsidRPr="00C15C8F" w:rsidRDefault="00C15C8F" w:rsidP="00C15C8F">
      <w:pPr>
        <w:rPr>
          <w:i/>
          <w:iCs/>
        </w:rPr>
      </w:pPr>
      <w:r w:rsidRPr="00C15C8F">
        <w:rPr>
          <w:i/>
          <w:iCs/>
        </w:rPr>
        <w:t>zbeta=qnorm(beta)</w:t>
      </w:r>
    </w:p>
    <w:p w14:paraId="5AB7CD79" w14:textId="77777777" w:rsidR="00C15C8F" w:rsidRPr="00C15C8F" w:rsidRDefault="00C15C8F" w:rsidP="00C15C8F">
      <w:pPr>
        <w:rPr>
          <w:i/>
          <w:iCs/>
        </w:rPr>
      </w:pPr>
      <w:r w:rsidRPr="00C15C8F">
        <w:rPr>
          <w:i/>
          <w:iCs/>
        </w:rPr>
        <w:t>num=4*(zalpha + zbeta)^2</w:t>
      </w:r>
    </w:p>
    <w:p w14:paraId="58529397" w14:textId="77777777" w:rsidR="00C15C8F" w:rsidRPr="00C15C8F" w:rsidRDefault="00C15C8F" w:rsidP="00C15C8F">
      <w:pPr>
        <w:rPr>
          <w:i/>
          <w:iCs/>
        </w:rPr>
      </w:pPr>
      <w:r w:rsidRPr="00C15C8F">
        <w:rPr>
          <w:i/>
          <w:iCs/>
        </w:rPr>
        <w:t>denom = (log(hr))^2</w:t>
      </w:r>
    </w:p>
    <w:p w14:paraId="72F4F2A0" w14:textId="77777777" w:rsidR="00C15C8F" w:rsidRPr="00C15C8F" w:rsidRDefault="00C15C8F" w:rsidP="00C15C8F">
      <w:pPr>
        <w:rPr>
          <w:i/>
          <w:iCs/>
        </w:rPr>
      </w:pPr>
    </w:p>
    <w:p w14:paraId="7C63C703" w14:textId="3A0CDE1C" w:rsidR="00C15C8F" w:rsidRPr="00C15C8F" w:rsidRDefault="00C15C8F" w:rsidP="00C15C8F">
      <w:pPr>
        <w:rPr>
          <w:i/>
          <w:iCs/>
        </w:rPr>
      </w:pPr>
      <w:r w:rsidRPr="00C15C8F">
        <w:rPr>
          <w:i/>
          <w:iCs/>
        </w:rPr>
        <w:t>num/denom</w:t>
      </w:r>
    </w:p>
    <w:p w14:paraId="503D545B" w14:textId="77777777" w:rsidR="00C15C8F" w:rsidRDefault="00C15C8F" w:rsidP="006A70C5"/>
    <w:p w14:paraId="551F2C33" w14:textId="77777777" w:rsidR="00C15C8F" w:rsidRDefault="00C15C8F" w:rsidP="006A70C5"/>
    <w:p w14:paraId="330ACB7C" w14:textId="1705C057" w:rsidR="00051827" w:rsidRDefault="00124AB6" w:rsidP="00051827">
      <w:r>
        <w:t xml:space="preserve">7. </w:t>
      </w:r>
      <w:r w:rsidR="00AD4A77">
        <w:t xml:space="preserve">(20pts) </w:t>
      </w:r>
      <w:r>
        <w:t xml:space="preserve">Five-year survival on standard treatment is 40%. If a new treatment can improve </w:t>
      </w:r>
      <w:r w:rsidR="000757F0">
        <w:t>5 yr-</w:t>
      </w:r>
      <w:r>
        <w:t xml:space="preserve">survival to 60% what size trial would be required to demonstrate it using alpha=.05 and beta=.1? </w:t>
      </w:r>
    </w:p>
    <w:p w14:paraId="1B22F5C1" w14:textId="77777777" w:rsidR="00051827" w:rsidRDefault="00051827" w:rsidP="00051827"/>
    <w:p w14:paraId="2312AFA7" w14:textId="41E0C021" w:rsidR="00C15C8F" w:rsidRDefault="00C15C8F" w:rsidP="00051827">
      <w:r>
        <w:t>The sample size required is 101.</w:t>
      </w:r>
    </w:p>
    <w:p w14:paraId="7B583D0E" w14:textId="77777777" w:rsidR="00C15C8F" w:rsidRDefault="00C15C8F" w:rsidP="00051827"/>
    <w:p w14:paraId="2E3EBB2F" w14:textId="54F20D67" w:rsidR="00C15C8F" w:rsidRPr="004A1B6F" w:rsidRDefault="00C15C8F" w:rsidP="00051827">
      <w:pPr>
        <w:rPr>
          <w:i/>
          <w:iCs/>
        </w:rPr>
      </w:pPr>
      <w:r w:rsidRPr="004A1B6F">
        <w:rPr>
          <w:i/>
          <w:iCs/>
        </w:rPr>
        <w:t>R code:</w:t>
      </w:r>
    </w:p>
    <w:p w14:paraId="15ED385E" w14:textId="77777777" w:rsidR="004A1B6F" w:rsidRPr="004A1B6F" w:rsidRDefault="004A1B6F" w:rsidP="004A1B6F">
      <w:pPr>
        <w:rPr>
          <w:i/>
          <w:iCs/>
        </w:rPr>
      </w:pPr>
      <w:r w:rsidRPr="004A1B6F">
        <w:rPr>
          <w:i/>
          <w:iCs/>
        </w:rPr>
        <w:t>alpha=0.05</w:t>
      </w:r>
    </w:p>
    <w:p w14:paraId="48982B97" w14:textId="77777777" w:rsidR="004A1B6F" w:rsidRPr="004A1B6F" w:rsidRDefault="004A1B6F" w:rsidP="004A1B6F">
      <w:pPr>
        <w:rPr>
          <w:i/>
          <w:iCs/>
        </w:rPr>
      </w:pPr>
      <w:r w:rsidRPr="004A1B6F">
        <w:rPr>
          <w:i/>
          <w:iCs/>
        </w:rPr>
        <w:t>beta = 0.1</w:t>
      </w:r>
    </w:p>
    <w:p w14:paraId="10CD179A" w14:textId="4460DE03" w:rsidR="004A1B6F" w:rsidRPr="004A1B6F" w:rsidRDefault="004A1B6F" w:rsidP="004A1B6F">
      <w:pPr>
        <w:rPr>
          <w:i/>
          <w:iCs/>
        </w:rPr>
      </w:pPr>
      <w:r w:rsidRPr="004A1B6F">
        <w:rPr>
          <w:i/>
          <w:iCs/>
        </w:rPr>
        <w:t>hr = (-log(0.4)/5)/(-log(0.6)/5) # hazard ratio</w:t>
      </w:r>
    </w:p>
    <w:p w14:paraId="270F16F5" w14:textId="77777777" w:rsidR="004A1B6F" w:rsidRPr="004A1B6F" w:rsidRDefault="004A1B6F" w:rsidP="004A1B6F">
      <w:pPr>
        <w:rPr>
          <w:i/>
          <w:iCs/>
        </w:rPr>
      </w:pPr>
    </w:p>
    <w:p w14:paraId="08F08EB2" w14:textId="77777777" w:rsidR="004A1B6F" w:rsidRPr="004A1B6F" w:rsidRDefault="004A1B6F" w:rsidP="004A1B6F">
      <w:pPr>
        <w:rPr>
          <w:i/>
          <w:iCs/>
        </w:rPr>
      </w:pPr>
      <w:r w:rsidRPr="004A1B6F">
        <w:rPr>
          <w:i/>
          <w:iCs/>
        </w:rPr>
        <w:t>zalpha=qnorm(alpha)</w:t>
      </w:r>
    </w:p>
    <w:p w14:paraId="0F9F0667" w14:textId="77777777" w:rsidR="004A1B6F" w:rsidRPr="004A1B6F" w:rsidRDefault="004A1B6F" w:rsidP="004A1B6F">
      <w:pPr>
        <w:rPr>
          <w:i/>
          <w:iCs/>
        </w:rPr>
      </w:pPr>
      <w:r w:rsidRPr="004A1B6F">
        <w:rPr>
          <w:i/>
          <w:iCs/>
        </w:rPr>
        <w:t>zbeta=qnorm(beta)</w:t>
      </w:r>
    </w:p>
    <w:p w14:paraId="62C558AF" w14:textId="77777777" w:rsidR="004A1B6F" w:rsidRPr="004A1B6F" w:rsidRDefault="004A1B6F" w:rsidP="004A1B6F">
      <w:pPr>
        <w:rPr>
          <w:i/>
          <w:iCs/>
        </w:rPr>
      </w:pPr>
      <w:r w:rsidRPr="004A1B6F">
        <w:rPr>
          <w:i/>
          <w:iCs/>
        </w:rPr>
        <w:t>num=4*(zalpha + zbeta)^2</w:t>
      </w:r>
    </w:p>
    <w:p w14:paraId="47E8256A" w14:textId="77777777" w:rsidR="004A1B6F" w:rsidRPr="004A1B6F" w:rsidRDefault="004A1B6F" w:rsidP="004A1B6F">
      <w:pPr>
        <w:rPr>
          <w:i/>
          <w:iCs/>
        </w:rPr>
      </w:pPr>
      <w:r w:rsidRPr="004A1B6F">
        <w:rPr>
          <w:i/>
          <w:iCs/>
        </w:rPr>
        <w:t>denom = (log(hr))^2</w:t>
      </w:r>
    </w:p>
    <w:p w14:paraId="2FF0264E" w14:textId="77777777" w:rsidR="004A1B6F" w:rsidRPr="004A1B6F" w:rsidRDefault="004A1B6F" w:rsidP="004A1B6F">
      <w:pPr>
        <w:rPr>
          <w:i/>
          <w:iCs/>
        </w:rPr>
      </w:pPr>
    </w:p>
    <w:p w14:paraId="64490BBA" w14:textId="2AFA4D2A" w:rsidR="00C15C8F" w:rsidRPr="004A1B6F" w:rsidRDefault="004A1B6F" w:rsidP="004A1B6F">
      <w:pPr>
        <w:rPr>
          <w:i/>
          <w:iCs/>
        </w:rPr>
      </w:pPr>
      <w:r w:rsidRPr="004A1B6F">
        <w:rPr>
          <w:i/>
          <w:iCs/>
        </w:rPr>
        <w:t>num/denom</w:t>
      </w:r>
    </w:p>
    <w:p w14:paraId="663E9E19" w14:textId="77777777" w:rsidR="00C15C8F" w:rsidRDefault="00C15C8F" w:rsidP="00051827"/>
    <w:p w14:paraId="7FB2DDF6" w14:textId="12AAAA70" w:rsidR="00051827" w:rsidRPr="00051827" w:rsidRDefault="00051827" w:rsidP="00051827">
      <w:r>
        <w:t xml:space="preserve">8.Researchers are interested in the relationship between </w:t>
      </w:r>
      <w:r>
        <w:rPr>
          <w:rFonts w:ascii="URWPalladioL" w:hAnsi="URWPalladioL"/>
        </w:rPr>
        <w:t xml:space="preserve">the use of oral contraceptives (OC) and systolic blood pressure (SBP) in women 35-44 years of age. Assume that the true SBP distributions of OC and non-OC users are both normal with a common standard deviation of 17 mmHg. </w:t>
      </w:r>
    </w:p>
    <w:p w14:paraId="0BFA242D" w14:textId="164853B6" w:rsidR="00051827" w:rsidRDefault="00051827" w:rsidP="00051827">
      <w:pPr>
        <w:pStyle w:val="NormalWeb"/>
        <w:ind w:left="1080"/>
        <w:rPr>
          <w:rFonts w:ascii="URWPalladioL" w:hAnsi="URWPalladioL"/>
        </w:rPr>
      </w:pPr>
      <w:r>
        <w:rPr>
          <w:rFonts w:ascii="URWPalladioL" w:hAnsi="URWPalladioL"/>
        </w:rPr>
        <w:t>(a)  </w:t>
      </w:r>
      <w:r w:rsidR="00AD4A77">
        <w:t xml:space="preserve">(10pts) </w:t>
      </w:r>
      <w:r>
        <w:rPr>
          <w:rFonts w:ascii="URWPalladioL" w:hAnsi="URWPalladioL"/>
        </w:rPr>
        <w:t xml:space="preserve">Researchers wish to detect a difference of least 5 mmHg in SBP between the mean SBP of OC users and the mean SBP of non-OC users, with OC users having the higher mean SBP. Determine the number of women needed in each group to achieve 90% power if a two-sided test will be used with a 1% significance level. Assume equal allocation. </w:t>
      </w:r>
    </w:p>
    <w:p w14:paraId="3B75A656" w14:textId="7635DF16" w:rsidR="004A1B6F" w:rsidRDefault="004A1B6F" w:rsidP="00051827">
      <w:pPr>
        <w:pStyle w:val="NormalWeb"/>
        <w:ind w:left="1080"/>
        <w:rPr>
          <w:rFonts w:ascii="URWPalladioL" w:hAnsi="URWPalladioL"/>
        </w:rPr>
      </w:pPr>
      <w:r>
        <w:rPr>
          <w:rFonts w:ascii="URWPalladioL" w:hAnsi="URWPalladioL"/>
        </w:rPr>
        <w:t>346 subject in each group is needed.</w:t>
      </w:r>
    </w:p>
    <w:p w14:paraId="222E344A" w14:textId="77777777" w:rsidR="004A1B6F" w:rsidRPr="004A1B6F" w:rsidRDefault="004A1B6F" w:rsidP="004A1B6F">
      <w:pPr>
        <w:pStyle w:val="NormalWeb"/>
        <w:ind w:left="1080"/>
        <w:rPr>
          <w:rFonts w:ascii="URWPalladioL" w:hAnsi="URWPalladioL"/>
          <w:i/>
          <w:iCs/>
        </w:rPr>
      </w:pPr>
      <w:r w:rsidRPr="004A1B6F">
        <w:rPr>
          <w:rFonts w:ascii="URWPalladioL" w:hAnsi="URWPalladioL"/>
          <w:i/>
          <w:iCs/>
        </w:rPr>
        <w:t>R code:</w:t>
      </w:r>
    </w:p>
    <w:p w14:paraId="33ED5C77" w14:textId="5DABC840" w:rsidR="004A1B6F" w:rsidRPr="004A1B6F" w:rsidRDefault="004A1B6F" w:rsidP="004A1B6F">
      <w:pPr>
        <w:pStyle w:val="NormalWeb"/>
        <w:ind w:left="1080"/>
        <w:rPr>
          <w:rFonts w:ascii="URWPalladioL" w:hAnsi="URWPalladioL"/>
          <w:i/>
          <w:iCs/>
        </w:rPr>
      </w:pPr>
      <w:r w:rsidRPr="004A1B6F">
        <w:rPr>
          <w:rFonts w:ascii="URWPalladioL" w:hAnsi="URWPalladioL"/>
          <w:i/>
          <w:iCs/>
        </w:rPr>
        <w:t>power.t.test(delta=5, sd=17, power=0.9, sig.level = 0.01, type="two.sample")</w:t>
      </w:r>
    </w:p>
    <w:p w14:paraId="164A84ED" w14:textId="6FC03D5D" w:rsidR="00051827" w:rsidRDefault="00051827" w:rsidP="00051827">
      <w:pPr>
        <w:pStyle w:val="NormalWeb"/>
        <w:ind w:left="1080"/>
        <w:rPr>
          <w:rFonts w:ascii="URWPalladioL" w:hAnsi="URWPalladioL"/>
        </w:rPr>
      </w:pPr>
      <w:r>
        <w:rPr>
          <w:rFonts w:ascii="URWPalladioL" w:hAnsi="URWPalladioL"/>
        </w:rPr>
        <w:t>(b)  </w:t>
      </w:r>
      <w:r w:rsidR="00AD4A77">
        <w:t xml:space="preserve">(10pts) </w:t>
      </w:r>
      <w:r>
        <w:rPr>
          <w:rFonts w:ascii="URWPalladioL" w:hAnsi="URWPalladioL"/>
        </w:rPr>
        <w:t xml:space="preserve">Comment on the magnitude of the sample size. If the researchers cannot afford a sample of this size, what can you suggest? </w:t>
      </w:r>
    </w:p>
    <w:p w14:paraId="3D8D613E" w14:textId="6E1826FE" w:rsidR="004A1B6F" w:rsidRDefault="004A1B6F" w:rsidP="00051827">
      <w:pPr>
        <w:pStyle w:val="NormalWeb"/>
        <w:ind w:left="1080"/>
        <w:rPr>
          <w:rFonts w:ascii="URWPalladioL" w:hAnsi="URWPalladioL"/>
        </w:rPr>
      </w:pPr>
      <w:r>
        <w:rPr>
          <w:rFonts w:ascii="URWPalladioL" w:hAnsi="URWPalladioL"/>
        </w:rPr>
        <w:t xml:space="preserve">The sample size might be too large to recruit. </w:t>
      </w:r>
    </w:p>
    <w:p w14:paraId="300FC012" w14:textId="192371D0" w:rsidR="004A1B6F" w:rsidRDefault="004A1B6F" w:rsidP="00051827">
      <w:pPr>
        <w:pStyle w:val="NormalWeb"/>
        <w:ind w:left="1080"/>
        <w:rPr>
          <w:rFonts w:ascii="URWPalladioL" w:hAnsi="URWPalladioL"/>
        </w:rPr>
      </w:pPr>
      <w:r>
        <w:rPr>
          <w:rFonts w:ascii="URWPalladioL" w:hAnsi="URWPalladioL"/>
        </w:rPr>
        <w:t>I would suggest tuning down the power, or use an unequal allocation with more subjects in the control group, so that the recruitment is easier.</w:t>
      </w:r>
    </w:p>
    <w:p w14:paraId="43DA42E0" w14:textId="4976BE34" w:rsidR="00051827" w:rsidRDefault="00051827" w:rsidP="00051827">
      <w:pPr>
        <w:pStyle w:val="NormalWeb"/>
        <w:ind w:left="1080"/>
        <w:rPr>
          <w:rFonts w:ascii="URWPalladioL" w:hAnsi="URWPalladioL"/>
        </w:rPr>
      </w:pPr>
      <w:r>
        <w:rPr>
          <w:rFonts w:ascii="URWPalladioL" w:hAnsi="URWPalladioL"/>
        </w:rPr>
        <w:lastRenderedPageBreak/>
        <w:t>(c)  </w:t>
      </w:r>
      <w:r w:rsidR="00AD4A77">
        <w:t xml:space="preserve">(10pts) </w:t>
      </w:r>
      <w:r>
        <w:rPr>
          <w:rFonts w:ascii="URWPalladioL" w:hAnsi="URWPalladioL"/>
        </w:rPr>
        <w:t xml:space="preserve">Suppose 100 OC users and 100 non-OC users are available for study and a true difference in mean SBP of 5 mmHg is anticipated, with OC users having the higher mean SBP. Using </w:t>
      </w:r>
      <w:r>
        <w:rPr>
          <w:rFonts w:ascii="CMMI12" w:hAnsi="CMMI12"/>
        </w:rPr>
        <w:t xml:space="preserve">α </w:t>
      </w:r>
      <w:r>
        <w:rPr>
          <w:rFonts w:ascii="CMR12" w:hAnsi="CMR12"/>
        </w:rPr>
        <w:t>= 0</w:t>
      </w:r>
      <w:r>
        <w:rPr>
          <w:rFonts w:ascii="CMMI12" w:hAnsi="CMMI12"/>
        </w:rPr>
        <w:t>.</w:t>
      </w:r>
      <w:r>
        <w:rPr>
          <w:rFonts w:ascii="CMR12" w:hAnsi="CMR12"/>
        </w:rPr>
        <w:t>01</w:t>
      </w:r>
      <w:r>
        <w:rPr>
          <w:rFonts w:ascii="URWPalladioL" w:hAnsi="URWPalladioL"/>
        </w:rPr>
        <w:t xml:space="preserve">, how much power will the study have? </w:t>
      </w:r>
    </w:p>
    <w:p w14:paraId="1F2AB9AA" w14:textId="14B7F589" w:rsidR="00051827" w:rsidRDefault="004A1B6F" w:rsidP="006A70C5">
      <w:r>
        <w:t xml:space="preserve">The power would be 0.3038. </w:t>
      </w:r>
    </w:p>
    <w:p w14:paraId="3F31F88E" w14:textId="77777777" w:rsidR="004A1B6F" w:rsidRDefault="004A1B6F" w:rsidP="006A70C5"/>
    <w:p w14:paraId="5D0CD4E0" w14:textId="5DF64C12" w:rsidR="004A1B6F" w:rsidRPr="004A1B6F" w:rsidRDefault="004A1B6F" w:rsidP="004A1B6F">
      <w:pPr>
        <w:rPr>
          <w:i/>
          <w:iCs/>
        </w:rPr>
      </w:pPr>
      <w:r w:rsidRPr="004A1B6F">
        <w:rPr>
          <w:i/>
          <w:iCs/>
        </w:rPr>
        <w:t>R code:</w:t>
      </w:r>
    </w:p>
    <w:p w14:paraId="451584BB" w14:textId="504F6B9E" w:rsidR="004A1B6F" w:rsidRPr="004A1B6F" w:rsidRDefault="004A1B6F" w:rsidP="004A1B6F">
      <w:pPr>
        <w:rPr>
          <w:i/>
          <w:iCs/>
        </w:rPr>
      </w:pPr>
      <w:r w:rsidRPr="004A1B6F">
        <w:rPr>
          <w:i/>
          <w:iCs/>
        </w:rPr>
        <w:t>power.t.test(n=100, delta=5, sd=17, sig.level = 0.01, type="two.sample")</w:t>
      </w:r>
    </w:p>
    <w:p w14:paraId="7B4DD10C" w14:textId="77777777" w:rsidR="006A70C5" w:rsidRDefault="006A70C5" w:rsidP="006A70C5"/>
    <w:p w14:paraId="51FBE25F" w14:textId="1E2F659C" w:rsidR="00051827" w:rsidRDefault="00051827" w:rsidP="00051827">
      <w:pPr>
        <w:pStyle w:val="NormalWeb"/>
      </w:pPr>
      <w:r>
        <w:t xml:space="preserve">9. </w:t>
      </w:r>
      <w:r>
        <w:rPr>
          <w:rFonts w:ascii="URWPalladioL" w:hAnsi="URWPalladioL"/>
        </w:rPr>
        <w:t xml:space="preserve">Click on the link below to download a paper by Hoenig and Heisey (2001) published in </w:t>
      </w:r>
      <w:r>
        <w:rPr>
          <w:rFonts w:ascii="URWPalladioL" w:hAnsi="URWPalladioL"/>
          <w:i/>
          <w:iCs/>
        </w:rPr>
        <w:t xml:space="preserve">The American Statistician </w:t>
      </w:r>
    </w:p>
    <w:p w14:paraId="3AFB8482" w14:textId="3D7619B1" w:rsidR="00AD4A77" w:rsidRDefault="00000000" w:rsidP="00051827">
      <w:pPr>
        <w:pStyle w:val="NormalWeb"/>
        <w:rPr>
          <w:rFonts w:ascii="NimbusMonL" w:hAnsi="NimbusMonL"/>
          <w:sz w:val="20"/>
          <w:szCs w:val="20"/>
        </w:rPr>
      </w:pPr>
      <w:hyperlink r:id="rId5" w:history="1">
        <w:r w:rsidR="00AD4A77" w:rsidRPr="00163CEA">
          <w:rPr>
            <w:rStyle w:val="Hyperlink"/>
            <w:rFonts w:ascii="NimbusMonL" w:hAnsi="NimbusMonL"/>
            <w:sz w:val="20"/>
            <w:szCs w:val="20"/>
          </w:rPr>
          <w:t>https://www.vims.edu/people/hoenig_jm/pub</w:t>
        </w:r>
        <w:r w:rsidR="00AD4A77" w:rsidRPr="00163CEA">
          <w:rPr>
            <w:rStyle w:val="Hyperlink"/>
            <w:rFonts w:ascii="NimbusMonL" w:hAnsi="NimbusMonL"/>
            <w:sz w:val="20"/>
            <w:szCs w:val="20"/>
          </w:rPr>
          <w:t>s</w:t>
        </w:r>
        <w:r w:rsidR="00AD4A77" w:rsidRPr="00163CEA">
          <w:rPr>
            <w:rStyle w:val="Hyperlink"/>
            <w:rFonts w:ascii="NimbusMonL" w:hAnsi="NimbusMonL"/>
            <w:sz w:val="20"/>
            <w:szCs w:val="20"/>
          </w:rPr>
          <w:t>/hoenig</w:t>
        </w:r>
        <w:r w:rsidR="00AD4A77" w:rsidRPr="00163CEA">
          <w:rPr>
            <w:rStyle w:val="Hyperlink"/>
            <w:rFonts w:ascii="NimbusMonL" w:hAnsi="NimbusMonL"/>
            <w:sz w:val="20"/>
            <w:szCs w:val="20"/>
          </w:rPr>
          <w:t>2</w:t>
        </w:r>
        <w:r w:rsidR="00AD4A77" w:rsidRPr="00163CEA">
          <w:rPr>
            <w:rStyle w:val="Hyperlink"/>
            <w:rFonts w:ascii="NimbusMonL" w:hAnsi="NimbusMonL"/>
            <w:sz w:val="20"/>
            <w:szCs w:val="20"/>
          </w:rPr>
          <w:t>.pdf</w:t>
        </w:r>
      </w:hyperlink>
    </w:p>
    <w:p w14:paraId="6C15DB64" w14:textId="6DED12EA" w:rsidR="00051827" w:rsidRDefault="00051827" w:rsidP="00051827">
      <w:pPr>
        <w:pStyle w:val="NormalWeb"/>
      </w:pPr>
      <w:r>
        <w:rPr>
          <w:rFonts w:ascii="URWPalladioL" w:hAnsi="URWPalladioL"/>
        </w:rPr>
        <w:t xml:space="preserve">Answer the questions below briefly. </w:t>
      </w:r>
    </w:p>
    <w:p w14:paraId="1D8E7907" w14:textId="1B4BC000" w:rsidR="00051827" w:rsidRDefault="00051827" w:rsidP="00051827">
      <w:pPr>
        <w:pStyle w:val="NormalWeb"/>
        <w:rPr>
          <w:rFonts w:ascii="URWPalladioL" w:hAnsi="URWPalladioL"/>
        </w:rPr>
      </w:pPr>
      <w:r>
        <w:rPr>
          <w:rFonts w:ascii="URWPalladioL" w:hAnsi="URWPalladioL"/>
        </w:rPr>
        <w:t xml:space="preserve">(a) </w:t>
      </w:r>
      <w:r w:rsidR="00AD4A77">
        <w:t xml:space="preserve">(10pts) </w:t>
      </w:r>
      <w:r>
        <w:rPr>
          <w:rFonts w:ascii="URWPalladioL" w:hAnsi="URWPalladioL"/>
        </w:rPr>
        <w:t xml:space="preserve">Study Figure 1. What does this figure suggest? (b) What is meant by posthoc power calculation? </w:t>
      </w:r>
    </w:p>
    <w:p w14:paraId="7CBCC80B" w14:textId="77777777" w:rsidR="00AA4AA1" w:rsidRDefault="00AA4AA1" w:rsidP="00051827">
      <w:pPr>
        <w:pStyle w:val="NormalWeb"/>
      </w:pPr>
      <w:r>
        <w:t>Figure 1 suggests that there is a one-to-one relationship between p values and observed power, and that nonsignificant p values always correspond to low observed power (smaller than 50%).</w:t>
      </w:r>
    </w:p>
    <w:p w14:paraId="11E51A76" w14:textId="1A105840" w:rsidR="004A1B6F" w:rsidRDefault="00AA4AA1" w:rsidP="00051827">
      <w:pPr>
        <w:pStyle w:val="NormalWeb"/>
      </w:pPr>
      <w:r>
        <w:t xml:space="preserve">Posthoc power calculation means to  calculate the statistical power </w:t>
      </w:r>
      <w:r w:rsidR="000F5DFF">
        <w:t xml:space="preserve">from the observed value of the test statistic </w:t>
      </w:r>
      <w:r>
        <w:t>after the experiment given that a statistically nonsignificant results was obtained.</w:t>
      </w:r>
    </w:p>
    <w:p w14:paraId="7DC5B205" w14:textId="3106883A" w:rsidR="00051827" w:rsidRDefault="00051827" w:rsidP="00051827">
      <w:pPr>
        <w:pStyle w:val="NormalWeb"/>
      </w:pPr>
      <w:r>
        <w:rPr>
          <w:rFonts w:ascii="URWPalladioL" w:hAnsi="URWPalladioL"/>
        </w:rPr>
        <w:t>(</w:t>
      </w:r>
      <w:r w:rsidR="00AD4A77">
        <w:rPr>
          <w:rFonts w:ascii="URWPalladioL" w:hAnsi="URWPalladioL"/>
        </w:rPr>
        <w:t>b</w:t>
      </w:r>
      <w:r>
        <w:rPr>
          <w:rFonts w:ascii="URWPalladioL" w:hAnsi="URWPalladioL"/>
        </w:rPr>
        <w:t xml:space="preserve">) </w:t>
      </w:r>
      <w:r w:rsidR="00AD4A77">
        <w:t xml:space="preserve">(10pts) </w:t>
      </w:r>
      <w:r>
        <w:rPr>
          <w:rFonts w:ascii="URWPalladioL" w:hAnsi="URWPalladioL"/>
        </w:rPr>
        <w:t xml:space="preserve">Why do posthoc power calculations not help in interpreting the study results? </w:t>
      </w:r>
    </w:p>
    <w:p w14:paraId="1F131778" w14:textId="0E265900" w:rsidR="006A70C5" w:rsidRDefault="00660743">
      <w:r>
        <w:tab/>
        <w:t xml:space="preserve">Because the posthoc power will always be low for nonsignificant results, it could never lead to a statement such as “because the null hypothesis could not be rejected and the observed power was high, the data support the null hypothesis.”  </w:t>
      </w:r>
    </w:p>
    <w:sectPr w:rsidR="006A7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RWPalladioL">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NimbusMonL">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71CB2"/>
    <w:multiLevelType w:val="multilevel"/>
    <w:tmpl w:val="FF921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532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sch, Sydney">
    <w15:presenceInfo w15:providerId="AD" w15:userId="S-1-5-21-4279633407-28481931-2677731258-49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TrackMov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C5"/>
    <w:rsid w:val="00051827"/>
    <w:rsid w:val="000757F0"/>
    <w:rsid w:val="000A3C2D"/>
    <w:rsid w:val="000B6A13"/>
    <w:rsid w:val="000F5DFF"/>
    <w:rsid w:val="00124AB6"/>
    <w:rsid w:val="001F7C5F"/>
    <w:rsid w:val="00247F86"/>
    <w:rsid w:val="002D3F15"/>
    <w:rsid w:val="00302D24"/>
    <w:rsid w:val="003A0604"/>
    <w:rsid w:val="003E1DD8"/>
    <w:rsid w:val="004A1B6F"/>
    <w:rsid w:val="00501BB7"/>
    <w:rsid w:val="00523DB4"/>
    <w:rsid w:val="00524787"/>
    <w:rsid w:val="00624694"/>
    <w:rsid w:val="00660743"/>
    <w:rsid w:val="006A70C5"/>
    <w:rsid w:val="00751E71"/>
    <w:rsid w:val="0081235B"/>
    <w:rsid w:val="0089196D"/>
    <w:rsid w:val="00A157DB"/>
    <w:rsid w:val="00A7310A"/>
    <w:rsid w:val="00A96865"/>
    <w:rsid w:val="00AA4AA1"/>
    <w:rsid w:val="00AD4A77"/>
    <w:rsid w:val="00BC3D66"/>
    <w:rsid w:val="00BC3F14"/>
    <w:rsid w:val="00C126C2"/>
    <w:rsid w:val="00C15C8F"/>
    <w:rsid w:val="00C2138F"/>
    <w:rsid w:val="00C65F5A"/>
    <w:rsid w:val="00CE47BE"/>
    <w:rsid w:val="00CF1B2B"/>
    <w:rsid w:val="00E66CBF"/>
    <w:rsid w:val="00EC2AC5"/>
    <w:rsid w:val="00EF04F9"/>
    <w:rsid w:val="00F72849"/>
    <w:rsid w:val="00FC0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F016"/>
  <w15:chartTrackingRefBased/>
  <w15:docId w15:val="{8A4CD710-B5B8-3042-A2C9-B058AE490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82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D4A77"/>
    <w:rPr>
      <w:color w:val="0563C1" w:themeColor="hyperlink"/>
      <w:u w:val="single"/>
    </w:rPr>
  </w:style>
  <w:style w:type="character" w:styleId="UnresolvedMention">
    <w:name w:val="Unresolved Mention"/>
    <w:basedOn w:val="DefaultParagraphFont"/>
    <w:uiPriority w:val="99"/>
    <w:semiHidden/>
    <w:unhideWhenUsed/>
    <w:rsid w:val="00AD4A77"/>
    <w:rPr>
      <w:color w:val="605E5C"/>
      <w:shd w:val="clear" w:color="auto" w:fill="E1DFDD"/>
    </w:rPr>
  </w:style>
  <w:style w:type="character" w:styleId="FollowedHyperlink">
    <w:name w:val="FollowedHyperlink"/>
    <w:basedOn w:val="DefaultParagraphFont"/>
    <w:uiPriority w:val="99"/>
    <w:semiHidden/>
    <w:unhideWhenUsed/>
    <w:rsid w:val="004A1B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37031">
      <w:bodyDiv w:val="1"/>
      <w:marLeft w:val="0"/>
      <w:marRight w:val="0"/>
      <w:marTop w:val="0"/>
      <w:marBottom w:val="0"/>
      <w:divBdr>
        <w:top w:val="none" w:sz="0" w:space="0" w:color="auto"/>
        <w:left w:val="none" w:sz="0" w:space="0" w:color="auto"/>
        <w:bottom w:val="none" w:sz="0" w:space="0" w:color="auto"/>
        <w:right w:val="none" w:sz="0" w:space="0" w:color="auto"/>
      </w:divBdr>
      <w:divsChild>
        <w:div w:id="1281916293">
          <w:marLeft w:val="0"/>
          <w:marRight w:val="0"/>
          <w:marTop w:val="0"/>
          <w:marBottom w:val="0"/>
          <w:divBdr>
            <w:top w:val="none" w:sz="0" w:space="0" w:color="auto"/>
            <w:left w:val="none" w:sz="0" w:space="0" w:color="auto"/>
            <w:bottom w:val="none" w:sz="0" w:space="0" w:color="auto"/>
            <w:right w:val="none" w:sz="0" w:space="0" w:color="auto"/>
          </w:divBdr>
          <w:divsChild>
            <w:div w:id="1051534561">
              <w:marLeft w:val="0"/>
              <w:marRight w:val="0"/>
              <w:marTop w:val="0"/>
              <w:marBottom w:val="0"/>
              <w:divBdr>
                <w:top w:val="none" w:sz="0" w:space="0" w:color="auto"/>
                <w:left w:val="none" w:sz="0" w:space="0" w:color="auto"/>
                <w:bottom w:val="none" w:sz="0" w:space="0" w:color="auto"/>
                <w:right w:val="none" w:sz="0" w:space="0" w:color="auto"/>
              </w:divBdr>
              <w:divsChild>
                <w:div w:id="10309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542971">
      <w:bodyDiv w:val="1"/>
      <w:marLeft w:val="0"/>
      <w:marRight w:val="0"/>
      <w:marTop w:val="0"/>
      <w:marBottom w:val="0"/>
      <w:divBdr>
        <w:top w:val="none" w:sz="0" w:space="0" w:color="auto"/>
        <w:left w:val="none" w:sz="0" w:space="0" w:color="auto"/>
        <w:bottom w:val="none" w:sz="0" w:space="0" w:color="auto"/>
        <w:right w:val="none" w:sz="0" w:space="0" w:color="auto"/>
      </w:divBdr>
      <w:divsChild>
        <w:div w:id="194315631">
          <w:marLeft w:val="0"/>
          <w:marRight w:val="0"/>
          <w:marTop w:val="0"/>
          <w:marBottom w:val="0"/>
          <w:divBdr>
            <w:top w:val="none" w:sz="0" w:space="0" w:color="auto"/>
            <w:left w:val="none" w:sz="0" w:space="0" w:color="auto"/>
            <w:bottom w:val="none" w:sz="0" w:space="0" w:color="auto"/>
            <w:right w:val="none" w:sz="0" w:space="0" w:color="auto"/>
          </w:divBdr>
          <w:divsChild>
            <w:div w:id="794910934">
              <w:marLeft w:val="0"/>
              <w:marRight w:val="0"/>
              <w:marTop w:val="0"/>
              <w:marBottom w:val="0"/>
              <w:divBdr>
                <w:top w:val="none" w:sz="0" w:space="0" w:color="auto"/>
                <w:left w:val="none" w:sz="0" w:space="0" w:color="auto"/>
                <w:bottom w:val="none" w:sz="0" w:space="0" w:color="auto"/>
                <w:right w:val="none" w:sz="0" w:space="0" w:color="auto"/>
              </w:divBdr>
              <w:divsChild>
                <w:div w:id="12737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ms.edu/people/hoenig_jm/pubs/hoenig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Traci Leong</dc:creator>
  <cp:keywords/>
  <dc:description/>
  <cp:lastModifiedBy>Yuxuan Chen</cp:lastModifiedBy>
  <cp:revision>15</cp:revision>
  <dcterms:created xsi:type="dcterms:W3CDTF">2023-03-11T21:04:00Z</dcterms:created>
  <dcterms:modified xsi:type="dcterms:W3CDTF">2023-03-26T02:10:00Z</dcterms:modified>
</cp:coreProperties>
</file>